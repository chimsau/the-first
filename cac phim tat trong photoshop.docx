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733" w:rsidRDefault="00FB5733" w:rsidP="00FB5733">
      <w:pPr>
        <w:pStyle w:val="NormalWeb"/>
        <w:rPr>
          <w:ins w:id="0" w:author="Unknown"/>
          <w:rFonts w:ascii="Arial" w:hAnsi="Arial" w:cs="Arial"/>
          <w:color w:val="333333"/>
          <w:sz w:val="18"/>
          <w:szCs w:val="18"/>
        </w:rPr>
      </w:pPr>
      <w:proofErr w:type="spellStart"/>
      <w:ins w:id="1" w:author="Unknown">
        <w:r>
          <w:rPr>
            <w:rFonts w:ascii="Arial" w:hAnsi="Arial" w:cs="Arial"/>
            <w:color w:val="333333"/>
            <w:sz w:val="18"/>
            <w:szCs w:val="18"/>
            <w:u w:val="single"/>
          </w:rPr>
          <w:t>Tổng</w:t>
        </w:r>
        <w:proofErr w:type="spellEnd"/>
        <w:r>
          <w:rPr>
            <w:rFonts w:ascii="Arial" w:hAnsi="Arial" w:cs="Arial"/>
            <w:color w:val="333333"/>
            <w:sz w:val="18"/>
            <w:szCs w:val="18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  <w:u w:val="single"/>
          </w:rPr>
          <w:t>hợp</w:t>
        </w:r>
        <w:proofErr w:type="spellEnd"/>
        <w:r>
          <w:rPr>
            <w:rFonts w:ascii="Arial" w:hAnsi="Arial" w:cs="Arial"/>
            <w:color w:val="333333"/>
            <w:sz w:val="18"/>
            <w:szCs w:val="18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  <w:u w:val="single"/>
          </w:rPr>
          <w:t>các</w:t>
        </w:r>
        <w:proofErr w:type="spellEnd"/>
        <w:r>
          <w:rPr>
            <w:rFonts w:ascii="Arial" w:hAnsi="Arial" w:cs="Arial"/>
            <w:color w:val="333333"/>
            <w:sz w:val="18"/>
            <w:szCs w:val="18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  <w:u w:val="single"/>
          </w:rPr>
          <w:t>phím</w:t>
        </w:r>
        <w:proofErr w:type="spellEnd"/>
        <w:r>
          <w:rPr>
            <w:rFonts w:ascii="Arial" w:hAnsi="Arial" w:cs="Arial"/>
            <w:color w:val="333333"/>
            <w:sz w:val="18"/>
            <w:szCs w:val="18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  <w:u w:val="single"/>
          </w:rPr>
          <w:t>tắt</w:t>
        </w:r>
        <w:proofErr w:type="spellEnd"/>
        <w:r>
          <w:rPr>
            <w:rFonts w:ascii="Arial" w:hAnsi="Arial" w:cs="Arial"/>
            <w:color w:val="333333"/>
            <w:sz w:val="18"/>
            <w:szCs w:val="18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  <w:u w:val="single"/>
          </w:rPr>
          <w:t>giúp</w:t>
        </w:r>
        <w:proofErr w:type="spellEnd"/>
        <w:r>
          <w:rPr>
            <w:rFonts w:ascii="Arial" w:hAnsi="Arial" w:cs="Arial"/>
            <w:color w:val="333333"/>
            <w:sz w:val="18"/>
            <w:szCs w:val="18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  <w:u w:val="single"/>
          </w:rPr>
          <w:t>thao</w:t>
        </w:r>
        <w:proofErr w:type="spellEnd"/>
        <w:r>
          <w:rPr>
            <w:rFonts w:ascii="Arial" w:hAnsi="Arial" w:cs="Arial"/>
            <w:color w:val="333333"/>
            <w:sz w:val="18"/>
            <w:szCs w:val="18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  <w:u w:val="single"/>
          </w:rPr>
          <w:t>tác</w:t>
        </w:r>
        <w:proofErr w:type="spellEnd"/>
        <w:r>
          <w:rPr>
            <w:rFonts w:ascii="Arial" w:hAnsi="Arial" w:cs="Arial"/>
            <w:color w:val="333333"/>
            <w:sz w:val="18"/>
            <w:szCs w:val="18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  <w:u w:val="single"/>
          </w:rPr>
          <w:t>nhanh</w:t>
        </w:r>
        <w:proofErr w:type="spellEnd"/>
        <w:r>
          <w:rPr>
            <w:rFonts w:ascii="Arial" w:hAnsi="Arial" w:cs="Arial"/>
            <w:color w:val="333333"/>
            <w:sz w:val="18"/>
            <w:szCs w:val="18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  <w:u w:val="single"/>
          </w:rPr>
          <w:t>trong</w:t>
        </w:r>
        <w:proofErr w:type="spellEnd"/>
        <w:r>
          <w:rPr>
            <w:rFonts w:ascii="Arial" w:hAnsi="Arial" w:cs="Arial"/>
            <w:color w:val="333333"/>
            <w:sz w:val="18"/>
            <w:szCs w:val="18"/>
            <w:u w:val="single"/>
          </w:rPr>
          <w:t xml:space="preserve"> Photoshop</w:t>
        </w:r>
      </w:ins>
    </w:p>
    <w:p w:rsidR="00FB5733" w:rsidRDefault="00FB5733" w:rsidP="00FB5733">
      <w:pPr>
        <w:pStyle w:val="NormalWeb"/>
        <w:rPr>
          <w:ins w:id="2" w:author="Unknown"/>
          <w:rFonts w:ascii="Arial" w:hAnsi="Arial" w:cs="Arial"/>
          <w:color w:val="333333"/>
          <w:sz w:val="18"/>
          <w:szCs w:val="18"/>
        </w:rPr>
      </w:pPr>
      <w:proofErr w:type="spellStart"/>
      <w:ins w:id="3" w:author="Unknown">
        <w:r>
          <w:rPr>
            <w:rFonts w:ascii="Arial" w:hAnsi="Arial" w:cs="Arial"/>
            <w:color w:val="333333"/>
            <w:sz w:val="18"/>
            <w:szCs w:val="18"/>
          </w:rPr>
          <w:t>Tải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và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cài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đặt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fldChar w:fldCharType="begin"/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instrText xml:space="preserve"> HYPERLINK "http://taimienphi.vn/download-adobe-photoshop-1639" \t "_blank" </w:instrText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fldChar w:fldCharType="separate"/>
        </w:r>
        <w:r>
          <w:rPr>
            <w:rStyle w:val="Hyperlink"/>
            <w:rFonts w:ascii="Arial" w:hAnsi="Arial" w:cs="Arial"/>
            <w:b/>
            <w:bCs/>
            <w:sz w:val="18"/>
            <w:szCs w:val="18"/>
          </w:rPr>
          <w:t>Photoshop</w:t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fldChar w:fldCharType="end"/>
        </w:r>
      </w:ins>
    </w:p>
    <w:p w:rsidR="00FB5733" w:rsidRDefault="00FB5733" w:rsidP="00FB5733">
      <w:pPr>
        <w:pStyle w:val="NormalWeb"/>
        <w:rPr>
          <w:ins w:id="4" w:author="Unknown"/>
          <w:rFonts w:ascii="Arial" w:hAnsi="Arial" w:cs="Arial"/>
          <w:color w:val="333333"/>
          <w:sz w:val="18"/>
          <w:szCs w:val="18"/>
        </w:rPr>
      </w:pPr>
      <w:proofErr w:type="spellStart"/>
      <w:ins w:id="5" w:author="Unknown">
        <w:r>
          <w:rPr>
            <w:rStyle w:val="Emphasis"/>
            <w:rFonts w:ascii="Arial" w:hAnsi="Arial" w:cs="Arial"/>
            <w:color w:val="333333"/>
            <w:sz w:val="18"/>
            <w:szCs w:val="18"/>
          </w:rPr>
          <w:t>Nhóm</w:t>
        </w:r>
        <w:proofErr w:type="spellEnd"/>
        <w:r>
          <w:rPr>
            <w:rStyle w:val="Emphasis"/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Style w:val="Emphasis"/>
            <w:rFonts w:ascii="Arial" w:hAnsi="Arial" w:cs="Arial"/>
            <w:color w:val="333333"/>
            <w:sz w:val="18"/>
            <w:szCs w:val="18"/>
          </w:rPr>
          <w:t>phím</w:t>
        </w:r>
        <w:proofErr w:type="spellEnd"/>
        <w:r>
          <w:rPr>
            <w:rStyle w:val="Emphasis"/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Style w:val="Emphasis"/>
            <w:rFonts w:ascii="Arial" w:hAnsi="Arial" w:cs="Arial"/>
            <w:color w:val="333333"/>
            <w:sz w:val="18"/>
            <w:szCs w:val="18"/>
          </w:rPr>
          <w:t>tắt</w:t>
        </w:r>
        <w:proofErr w:type="spellEnd"/>
        <w:r>
          <w:rPr>
            <w:rStyle w:val="Emphasis"/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Style w:val="Emphasis"/>
            <w:rFonts w:ascii="Arial" w:hAnsi="Arial" w:cs="Arial"/>
            <w:color w:val="333333"/>
            <w:sz w:val="18"/>
            <w:szCs w:val="18"/>
          </w:rPr>
          <w:t>hệ</w:t>
        </w:r>
        <w:proofErr w:type="spellEnd"/>
        <w:r>
          <w:rPr>
            <w:rStyle w:val="Emphasis"/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Style w:val="Emphasis"/>
            <w:rFonts w:ascii="Arial" w:hAnsi="Arial" w:cs="Arial"/>
            <w:color w:val="333333"/>
            <w:sz w:val="18"/>
            <w:szCs w:val="18"/>
          </w:rPr>
          <w:t>thống</w:t>
        </w:r>
        <w:proofErr w:type="spellEnd"/>
        <w:r>
          <w:rPr>
            <w:rStyle w:val="Emphasis"/>
            <w:rFonts w:ascii="Arial" w:hAnsi="Arial" w:cs="Arial"/>
            <w:color w:val="333333"/>
            <w:sz w:val="18"/>
            <w:szCs w:val="18"/>
          </w:rPr>
          <w:t xml:space="preserve"> FILE</w:t>
        </w:r>
      </w:ins>
    </w:p>
    <w:p w:rsidR="00FB5733" w:rsidRDefault="00FB5733" w:rsidP="00FB5733">
      <w:pPr>
        <w:pStyle w:val="NormalWeb"/>
        <w:rPr>
          <w:ins w:id="6" w:author="Unknown"/>
          <w:rFonts w:ascii="Arial" w:hAnsi="Arial" w:cs="Arial"/>
          <w:color w:val="333333"/>
          <w:sz w:val="18"/>
          <w:szCs w:val="18"/>
        </w:rPr>
      </w:pPr>
      <w:ins w:id="7" w:author="Unknown">
        <w:r>
          <w:rPr>
            <w:rStyle w:val="Strong"/>
            <w:rFonts w:ascii="Arial" w:hAnsi="Arial" w:cs="Arial"/>
            <w:color w:val="333333"/>
            <w:sz w:val="18"/>
            <w:szCs w:val="18"/>
          </w:rPr>
          <w:t>- CTRL + N (New):</w:t>
        </w:r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Tạo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File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mới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br/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>- CTRL + O (Open): </w:t>
        </w:r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Mở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file</w:t>
        </w:r>
        <w:r>
          <w:rPr>
            <w:rFonts w:ascii="Arial" w:hAnsi="Arial" w:cs="Arial"/>
            <w:color w:val="333333"/>
            <w:sz w:val="18"/>
            <w:szCs w:val="18"/>
          </w:rPr>
          <w:br/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>- CTRL + ALT + O (Open As):</w:t>
        </w:r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Mở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file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từ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Adobe Bridge</w:t>
        </w:r>
        <w:r>
          <w:rPr>
            <w:rFonts w:ascii="Arial" w:hAnsi="Arial" w:cs="Arial"/>
            <w:color w:val="333333"/>
            <w:sz w:val="18"/>
            <w:szCs w:val="18"/>
          </w:rPr>
          <w:br/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 xml:space="preserve">- CTRL + W (Close):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Đóng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File</w:t>
        </w:r>
        <w:r>
          <w:rPr>
            <w:rFonts w:ascii="Arial" w:hAnsi="Arial" w:cs="Arial"/>
            <w:color w:val="333333"/>
            <w:sz w:val="18"/>
            <w:szCs w:val="18"/>
          </w:rPr>
          <w:br/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>- CTRL + S (Save):</w:t>
        </w:r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Lưu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file</w:t>
        </w:r>
        <w:r>
          <w:rPr>
            <w:rFonts w:ascii="Arial" w:hAnsi="Arial" w:cs="Arial"/>
            <w:color w:val="333333"/>
            <w:sz w:val="18"/>
            <w:szCs w:val="18"/>
          </w:rPr>
          <w:br/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>- CTRL + SHIFT + S (Save As):</w:t>
        </w:r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Lưu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ra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các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dạng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khác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br/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>- CTRL + ALT + S (Save a Copy):</w:t>
        </w:r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Lưu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thêm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1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bản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copy</w:t>
        </w:r>
        <w:r>
          <w:rPr>
            <w:rFonts w:ascii="Arial" w:hAnsi="Arial" w:cs="Arial"/>
            <w:color w:val="333333"/>
            <w:sz w:val="18"/>
            <w:szCs w:val="18"/>
          </w:rPr>
          <w:br/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>- CTRL + P (Print):</w:t>
        </w:r>
        <w:r>
          <w:rPr>
            <w:rFonts w:ascii="Arial" w:hAnsi="Arial" w:cs="Arial"/>
            <w:color w:val="333333"/>
            <w:sz w:val="18"/>
            <w:szCs w:val="18"/>
          </w:rPr>
          <w:t xml:space="preserve"> In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ảnh</w:t>
        </w:r>
        <w:proofErr w:type="spellEnd"/>
      </w:ins>
    </w:p>
    <w:p w:rsidR="00FB5733" w:rsidRDefault="00FB5733" w:rsidP="00FB5733">
      <w:pPr>
        <w:pStyle w:val="NormalWeb"/>
        <w:rPr>
          <w:ins w:id="8" w:author="Unknown"/>
          <w:rFonts w:ascii="Arial" w:hAnsi="Arial" w:cs="Arial"/>
          <w:color w:val="333333"/>
          <w:sz w:val="18"/>
          <w:szCs w:val="18"/>
        </w:rPr>
      </w:pPr>
      <w:proofErr w:type="spellStart"/>
      <w:ins w:id="9" w:author="Unknown">
        <w:r>
          <w:rPr>
            <w:rStyle w:val="Emphasis"/>
            <w:rFonts w:ascii="Arial" w:hAnsi="Arial" w:cs="Arial"/>
            <w:color w:val="333333"/>
            <w:sz w:val="18"/>
            <w:szCs w:val="18"/>
          </w:rPr>
          <w:t>Nhóm</w:t>
        </w:r>
        <w:proofErr w:type="spellEnd"/>
        <w:r>
          <w:rPr>
            <w:rStyle w:val="Emphasis"/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Style w:val="Emphasis"/>
            <w:rFonts w:ascii="Arial" w:hAnsi="Arial" w:cs="Arial"/>
            <w:color w:val="333333"/>
            <w:sz w:val="18"/>
            <w:szCs w:val="18"/>
          </w:rPr>
          <w:t>phím</w:t>
        </w:r>
        <w:proofErr w:type="spellEnd"/>
        <w:r>
          <w:rPr>
            <w:rStyle w:val="Emphasis"/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Style w:val="Emphasis"/>
            <w:rFonts w:ascii="Arial" w:hAnsi="Arial" w:cs="Arial"/>
            <w:color w:val="333333"/>
            <w:sz w:val="18"/>
            <w:szCs w:val="18"/>
          </w:rPr>
          <w:t>tắt</w:t>
        </w:r>
        <w:proofErr w:type="spellEnd"/>
        <w:r>
          <w:rPr>
            <w:rStyle w:val="Emphasis"/>
            <w:rFonts w:ascii="Arial" w:hAnsi="Arial" w:cs="Arial"/>
            <w:color w:val="333333"/>
            <w:sz w:val="18"/>
            <w:szCs w:val="18"/>
          </w:rPr>
          <w:t xml:space="preserve"> F</w:t>
        </w:r>
      </w:ins>
    </w:p>
    <w:p w:rsidR="00FB5733" w:rsidRDefault="00FB5733" w:rsidP="00FB5733">
      <w:pPr>
        <w:pStyle w:val="NormalWeb"/>
        <w:rPr>
          <w:ins w:id="10" w:author="Unknown"/>
          <w:rFonts w:ascii="Arial" w:hAnsi="Arial" w:cs="Arial"/>
          <w:color w:val="333333"/>
          <w:sz w:val="18"/>
          <w:szCs w:val="18"/>
        </w:rPr>
      </w:pPr>
      <w:ins w:id="11" w:author="Unknown">
        <w:r>
          <w:rPr>
            <w:rFonts w:ascii="Arial" w:hAnsi="Arial" w:cs="Arial"/>
            <w:color w:val="333333"/>
            <w:sz w:val="18"/>
            <w:szCs w:val="18"/>
          </w:rPr>
          <w:t xml:space="preserve">- </w:t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>F1</w:t>
        </w:r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Mở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trình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giúp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đỡ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br/>
          <w:t xml:space="preserve">- </w:t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>F2</w:t>
        </w:r>
        <w:r>
          <w:rPr>
            <w:rFonts w:ascii="Arial" w:hAnsi="Arial" w:cs="Arial"/>
            <w:color w:val="333333"/>
            <w:sz w:val="18"/>
            <w:szCs w:val="18"/>
          </w:rPr>
          <w:t xml:space="preserve"> Cut</w:t>
        </w:r>
        <w:r>
          <w:rPr>
            <w:rFonts w:ascii="Arial" w:hAnsi="Arial" w:cs="Arial"/>
            <w:color w:val="333333"/>
            <w:sz w:val="18"/>
            <w:szCs w:val="18"/>
          </w:rPr>
          <w:br/>
          <w:t xml:space="preserve">- </w:t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 xml:space="preserve">F3 </w:t>
        </w:r>
        <w:r>
          <w:rPr>
            <w:rFonts w:ascii="Arial" w:hAnsi="Arial" w:cs="Arial"/>
            <w:color w:val="333333"/>
            <w:sz w:val="18"/>
            <w:szCs w:val="18"/>
          </w:rPr>
          <w:t>Copy</w:t>
        </w:r>
        <w:r>
          <w:rPr>
            <w:rFonts w:ascii="Arial" w:hAnsi="Arial" w:cs="Arial"/>
            <w:color w:val="333333"/>
            <w:sz w:val="18"/>
            <w:szCs w:val="18"/>
          </w:rPr>
          <w:br/>
          <w:t xml:space="preserve">- </w:t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>F4</w:t>
        </w:r>
        <w:r>
          <w:rPr>
            <w:rFonts w:ascii="Arial" w:hAnsi="Arial" w:cs="Arial"/>
            <w:color w:val="333333"/>
            <w:sz w:val="18"/>
            <w:szCs w:val="18"/>
          </w:rPr>
          <w:t xml:space="preserve"> Paste</w:t>
        </w:r>
        <w:r>
          <w:rPr>
            <w:rFonts w:ascii="Arial" w:hAnsi="Arial" w:cs="Arial"/>
            <w:color w:val="333333"/>
            <w:sz w:val="18"/>
            <w:szCs w:val="18"/>
          </w:rPr>
          <w:br/>
          <w:t xml:space="preserve">- </w:t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>F5</w:t>
        </w:r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Mở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Pallete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Brush</w:t>
        </w:r>
        <w:r>
          <w:rPr>
            <w:rFonts w:ascii="Arial" w:hAnsi="Arial" w:cs="Arial"/>
            <w:color w:val="333333"/>
            <w:sz w:val="18"/>
            <w:szCs w:val="18"/>
          </w:rPr>
          <w:br/>
          <w:t xml:space="preserve">- </w:t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 xml:space="preserve">F6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Mở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Pallete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màu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br/>
          <w:t xml:space="preserve">- </w:t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>F7</w:t>
        </w:r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Mở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Pallete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Layer</w:t>
        </w:r>
        <w:r>
          <w:rPr>
            <w:rFonts w:ascii="Arial" w:hAnsi="Arial" w:cs="Arial"/>
            <w:color w:val="333333"/>
            <w:sz w:val="18"/>
            <w:szCs w:val="18"/>
          </w:rPr>
          <w:br/>
          <w:t xml:space="preserve">- </w:t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>F8</w:t>
        </w:r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Mở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Pallete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Info</w:t>
        </w:r>
        <w:r>
          <w:rPr>
            <w:rFonts w:ascii="Arial" w:hAnsi="Arial" w:cs="Arial"/>
            <w:color w:val="333333"/>
            <w:sz w:val="18"/>
            <w:szCs w:val="18"/>
          </w:rPr>
          <w:br/>
          <w:t xml:space="preserve">- </w:t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>F9</w:t>
        </w:r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Mở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Pallete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Action</w:t>
        </w:r>
      </w:ins>
    </w:p>
    <w:p w:rsidR="00FB5733" w:rsidRDefault="00FB5733" w:rsidP="00FB5733">
      <w:pPr>
        <w:pStyle w:val="NormalWeb"/>
        <w:rPr>
          <w:ins w:id="12" w:author="Unknown"/>
          <w:rFonts w:ascii="Arial" w:hAnsi="Arial" w:cs="Arial"/>
          <w:color w:val="333333"/>
          <w:sz w:val="18"/>
          <w:szCs w:val="18"/>
        </w:rPr>
      </w:pPr>
      <w:proofErr w:type="spellStart"/>
      <w:ins w:id="13" w:author="Unknown">
        <w:r>
          <w:rPr>
            <w:rStyle w:val="Emphasis"/>
            <w:rFonts w:ascii="Arial" w:hAnsi="Arial" w:cs="Arial"/>
            <w:color w:val="333333"/>
            <w:sz w:val="18"/>
            <w:szCs w:val="18"/>
          </w:rPr>
          <w:t>Nhóm</w:t>
        </w:r>
        <w:proofErr w:type="spellEnd"/>
        <w:r>
          <w:rPr>
            <w:rStyle w:val="Emphasis"/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Style w:val="Emphasis"/>
            <w:rFonts w:ascii="Arial" w:hAnsi="Arial" w:cs="Arial"/>
            <w:color w:val="333333"/>
            <w:sz w:val="18"/>
            <w:szCs w:val="18"/>
          </w:rPr>
          <w:t>lệnh</w:t>
        </w:r>
        <w:proofErr w:type="spellEnd"/>
        <w:r>
          <w:rPr>
            <w:rStyle w:val="Emphasis"/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Style w:val="Emphasis"/>
            <w:rFonts w:ascii="Arial" w:hAnsi="Arial" w:cs="Arial"/>
            <w:color w:val="333333"/>
            <w:sz w:val="18"/>
            <w:szCs w:val="18"/>
          </w:rPr>
          <w:t>thao</w:t>
        </w:r>
        <w:proofErr w:type="spellEnd"/>
        <w:r>
          <w:rPr>
            <w:rStyle w:val="Emphasis"/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Style w:val="Emphasis"/>
            <w:rFonts w:ascii="Arial" w:hAnsi="Arial" w:cs="Arial"/>
            <w:color w:val="333333"/>
            <w:sz w:val="18"/>
            <w:szCs w:val="18"/>
          </w:rPr>
          <w:t>tác</w:t>
        </w:r>
        <w:proofErr w:type="spellEnd"/>
        <w:r>
          <w:rPr>
            <w:rStyle w:val="Emphasis"/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Style w:val="Emphasis"/>
            <w:rFonts w:ascii="Arial" w:hAnsi="Arial" w:cs="Arial"/>
            <w:color w:val="333333"/>
            <w:sz w:val="18"/>
            <w:szCs w:val="18"/>
          </w:rPr>
          <w:t>với</w:t>
        </w:r>
        <w:proofErr w:type="spellEnd"/>
        <w:r>
          <w:rPr>
            <w:rStyle w:val="Emphasis"/>
            <w:rFonts w:ascii="Arial" w:hAnsi="Arial" w:cs="Arial"/>
            <w:color w:val="333333"/>
            <w:sz w:val="18"/>
            <w:szCs w:val="18"/>
          </w:rPr>
          <w:t xml:space="preserve"> Layer</w:t>
        </w:r>
      </w:ins>
    </w:p>
    <w:p w:rsidR="00FB5733" w:rsidRDefault="00FB5733" w:rsidP="00FB5733">
      <w:pPr>
        <w:pStyle w:val="NormalWeb"/>
        <w:rPr>
          <w:ins w:id="14" w:author="Unknown"/>
          <w:rFonts w:ascii="Arial" w:hAnsi="Arial" w:cs="Arial"/>
          <w:color w:val="333333"/>
          <w:sz w:val="18"/>
          <w:szCs w:val="18"/>
        </w:rPr>
      </w:pPr>
      <w:ins w:id="15" w:author="Unknown">
        <w:r>
          <w:rPr>
            <w:rStyle w:val="Strong"/>
            <w:rFonts w:ascii="Arial" w:hAnsi="Arial" w:cs="Arial"/>
            <w:color w:val="333333"/>
            <w:sz w:val="18"/>
            <w:szCs w:val="18"/>
          </w:rPr>
          <w:t>- CTRL + SHIFT + N</w:t>
        </w:r>
        <w:r>
          <w:rPr>
            <w:rFonts w:ascii="Arial" w:hAnsi="Arial" w:cs="Arial"/>
            <w:color w:val="333333"/>
            <w:sz w:val="18"/>
            <w:szCs w:val="18"/>
          </w:rPr>
          <w:t xml:space="preserve">: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Tạo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Layer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mới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br/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>- CTRL + J:</w:t>
        </w:r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Nhân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đôi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Layer</w:t>
        </w:r>
        <w:r>
          <w:rPr>
            <w:rFonts w:ascii="Arial" w:hAnsi="Arial" w:cs="Arial"/>
            <w:color w:val="333333"/>
            <w:sz w:val="18"/>
            <w:szCs w:val="18"/>
          </w:rPr>
          <w:br/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>- CTRL + SHIFT + J</w:t>
        </w:r>
        <w:r>
          <w:rPr>
            <w:rFonts w:ascii="Arial" w:hAnsi="Arial" w:cs="Arial"/>
            <w:color w:val="333333"/>
            <w:sz w:val="18"/>
            <w:szCs w:val="18"/>
          </w:rPr>
          <w:t xml:space="preserve">: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Cắt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Layer</w:t>
        </w:r>
        <w:r>
          <w:rPr>
            <w:rFonts w:ascii="Arial" w:hAnsi="Arial" w:cs="Arial"/>
            <w:color w:val="333333"/>
            <w:sz w:val="18"/>
            <w:szCs w:val="18"/>
          </w:rPr>
          <w:br/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>- CTRL + G</w:t>
        </w:r>
        <w:r>
          <w:rPr>
            <w:rFonts w:ascii="Arial" w:hAnsi="Arial" w:cs="Arial"/>
            <w:color w:val="333333"/>
            <w:sz w:val="18"/>
            <w:szCs w:val="18"/>
          </w:rPr>
          <w:t xml:space="preserve">: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Tạo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nhóm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Layer</w:t>
        </w:r>
        <w:r>
          <w:rPr>
            <w:rFonts w:ascii="Arial" w:hAnsi="Arial" w:cs="Arial"/>
            <w:color w:val="333333"/>
            <w:sz w:val="18"/>
            <w:szCs w:val="18"/>
          </w:rPr>
          <w:br/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>- CTRL + SHIFT + G</w:t>
        </w:r>
        <w:r>
          <w:rPr>
            <w:rFonts w:ascii="Arial" w:hAnsi="Arial" w:cs="Arial"/>
            <w:color w:val="333333"/>
            <w:sz w:val="18"/>
            <w:szCs w:val="18"/>
          </w:rPr>
          <w:t xml:space="preserve">: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Bỏ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nhóm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Layer</w:t>
        </w:r>
        <w:r>
          <w:rPr>
            <w:rFonts w:ascii="Arial" w:hAnsi="Arial" w:cs="Arial"/>
            <w:color w:val="333333"/>
            <w:sz w:val="18"/>
            <w:szCs w:val="18"/>
          </w:rPr>
          <w:br/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>- CTRL + SHIFT + ]</w:t>
        </w:r>
        <w:r>
          <w:rPr>
            <w:rFonts w:ascii="Arial" w:hAnsi="Arial" w:cs="Arial"/>
            <w:color w:val="333333"/>
            <w:sz w:val="18"/>
            <w:szCs w:val="18"/>
          </w:rPr>
          <w:t xml:space="preserve">: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Chuyển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Layer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lên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trên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cùng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br/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>- CTRL + ]</w:t>
        </w:r>
        <w:r>
          <w:rPr>
            <w:rFonts w:ascii="Arial" w:hAnsi="Arial" w:cs="Arial"/>
            <w:color w:val="333333"/>
            <w:sz w:val="18"/>
            <w:szCs w:val="18"/>
          </w:rPr>
          <w:t xml:space="preserve">: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Chuyển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Layer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lên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trên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br/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>- CTRL + [</w:t>
        </w:r>
        <w:r>
          <w:rPr>
            <w:rFonts w:ascii="Arial" w:hAnsi="Arial" w:cs="Arial"/>
            <w:color w:val="333333"/>
            <w:sz w:val="18"/>
            <w:szCs w:val="18"/>
          </w:rPr>
          <w:t xml:space="preserve">: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Chuyển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Layer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xuống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dưới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br/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>- CTRL + SHIFT + [:</w:t>
        </w:r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Chuyển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Layer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xuống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dưới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cùng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br/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>- CTRL + E:</w:t>
        </w:r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Ghép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các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Layer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được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chọn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br/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 xml:space="preserve">- CTRL + SHIFT + E: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Ghép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tất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cả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các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Layer</w:t>
        </w:r>
      </w:ins>
    </w:p>
    <w:p w:rsidR="00FB5733" w:rsidRDefault="00FB5733" w:rsidP="00FB5733">
      <w:pPr>
        <w:pStyle w:val="NormalWeb"/>
        <w:rPr>
          <w:ins w:id="16" w:author="Unknown"/>
          <w:rFonts w:ascii="Arial" w:hAnsi="Arial" w:cs="Arial"/>
          <w:color w:val="333333"/>
          <w:sz w:val="18"/>
          <w:szCs w:val="18"/>
        </w:rPr>
      </w:pPr>
      <w:proofErr w:type="spellStart"/>
      <w:ins w:id="17" w:author="Unknown">
        <w:r>
          <w:rPr>
            <w:rStyle w:val="Emphasis"/>
            <w:rFonts w:ascii="Arial" w:hAnsi="Arial" w:cs="Arial"/>
            <w:color w:val="333333"/>
            <w:sz w:val="18"/>
            <w:szCs w:val="18"/>
          </w:rPr>
          <w:t>Các</w:t>
        </w:r>
        <w:proofErr w:type="spellEnd"/>
        <w:r>
          <w:rPr>
            <w:rStyle w:val="Emphasis"/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Style w:val="Emphasis"/>
            <w:rFonts w:ascii="Arial" w:hAnsi="Arial" w:cs="Arial"/>
            <w:color w:val="333333"/>
            <w:sz w:val="18"/>
            <w:szCs w:val="18"/>
          </w:rPr>
          <w:t>lệnh</w:t>
        </w:r>
        <w:proofErr w:type="spellEnd"/>
        <w:r>
          <w:rPr>
            <w:rStyle w:val="Emphasis"/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Style w:val="Emphasis"/>
            <w:rFonts w:ascii="Arial" w:hAnsi="Arial" w:cs="Arial"/>
            <w:color w:val="333333"/>
            <w:sz w:val="18"/>
            <w:szCs w:val="18"/>
          </w:rPr>
          <w:t>chọn</w:t>
        </w:r>
        <w:proofErr w:type="spellEnd"/>
        <w:r>
          <w:rPr>
            <w:rStyle w:val="Emphasis"/>
            <w:rFonts w:ascii="Arial" w:hAnsi="Arial" w:cs="Arial"/>
            <w:color w:val="333333"/>
            <w:sz w:val="18"/>
            <w:szCs w:val="18"/>
          </w:rPr>
          <w:t xml:space="preserve"> SELECT </w:t>
        </w:r>
        <w:proofErr w:type="spellStart"/>
        <w:r>
          <w:rPr>
            <w:rStyle w:val="Emphasis"/>
            <w:rFonts w:ascii="Arial" w:hAnsi="Arial" w:cs="Arial"/>
            <w:color w:val="333333"/>
            <w:sz w:val="18"/>
            <w:szCs w:val="18"/>
          </w:rPr>
          <w:t>trong</w:t>
        </w:r>
        <w:proofErr w:type="spellEnd"/>
        <w:r>
          <w:rPr>
            <w:rStyle w:val="Emphasis"/>
            <w:rFonts w:ascii="Arial" w:hAnsi="Arial" w:cs="Arial"/>
            <w:color w:val="333333"/>
            <w:sz w:val="18"/>
            <w:szCs w:val="18"/>
          </w:rPr>
          <w:t xml:space="preserve"> Photoshop</w:t>
        </w:r>
      </w:ins>
    </w:p>
    <w:p w:rsidR="00FB5733" w:rsidRDefault="00FB5733" w:rsidP="00FB5733">
      <w:pPr>
        <w:pStyle w:val="NormalWeb"/>
        <w:rPr>
          <w:ins w:id="18" w:author="Unknown"/>
          <w:rFonts w:ascii="Arial" w:hAnsi="Arial" w:cs="Arial"/>
          <w:color w:val="333333"/>
          <w:sz w:val="18"/>
          <w:szCs w:val="18"/>
        </w:rPr>
      </w:pPr>
      <w:ins w:id="19" w:author="Unknown">
        <w:r>
          <w:rPr>
            <w:rStyle w:val="Strong"/>
            <w:rFonts w:ascii="Arial" w:hAnsi="Arial" w:cs="Arial"/>
            <w:color w:val="333333"/>
            <w:sz w:val="18"/>
            <w:szCs w:val="18"/>
          </w:rPr>
          <w:t>- CTRL + A:</w:t>
        </w:r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Chọn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tất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cả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br/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>- CTRL + D:</w:t>
        </w:r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Bỏ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vùng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chọn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br/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 xml:space="preserve">- CTRL + SHIFT + D: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Chọn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lại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vùng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chọn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br/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>- CTRL + SHIFT + I</w:t>
        </w:r>
        <w:r>
          <w:rPr>
            <w:rFonts w:ascii="Arial" w:hAnsi="Arial" w:cs="Arial"/>
            <w:color w:val="333333"/>
            <w:sz w:val="18"/>
            <w:szCs w:val="18"/>
          </w:rPr>
          <w:t xml:space="preserve">: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Nghịch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đảo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vùng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chọn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br/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>- CTRL + ALT + D:</w:t>
        </w:r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Mờ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biên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vùng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chọn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br/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>- CTRL + F:</w:t>
        </w:r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Lặp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lại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Filter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cuối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cùng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br/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>- CTRL + SHIFT + F:</w:t>
        </w:r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Chỉnh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Opacity Brush</w:t>
        </w:r>
      </w:ins>
    </w:p>
    <w:p w:rsidR="00FB5733" w:rsidRDefault="00FB5733" w:rsidP="00FB5733">
      <w:pPr>
        <w:pStyle w:val="NormalWeb"/>
        <w:rPr>
          <w:ins w:id="20" w:author="Unknown"/>
          <w:rFonts w:ascii="Arial" w:hAnsi="Arial" w:cs="Arial"/>
          <w:color w:val="333333"/>
          <w:sz w:val="18"/>
          <w:szCs w:val="18"/>
        </w:rPr>
      </w:pPr>
      <w:proofErr w:type="spellStart"/>
      <w:ins w:id="21" w:author="Unknown">
        <w:r>
          <w:rPr>
            <w:rStyle w:val="Emphasis"/>
            <w:rFonts w:ascii="Arial" w:hAnsi="Arial" w:cs="Arial"/>
            <w:color w:val="333333"/>
            <w:sz w:val="18"/>
            <w:szCs w:val="18"/>
          </w:rPr>
          <w:t>Các</w:t>
        </w:r>
        <w:proofErr w:type="spellEnd"/>
        <w:r>
          <w:rPr>
            <w:rStyle w:val="Emphasis"/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Style w:val="Emphasis"/>
            <w:rFonts w:ascii="Arial" w:hAnsi="Arial" w:cs="Arial"/>
            <w:color w:val="333333"/>
            <w:sz w:val="18"/>
            <w:szCs w:val="18"/>
          </w:rPr>
          <w:t>phím</w:t>
        </w:r>
        <w:proofErr w:type="spellEnd"/>
        <w:r>
          <w:rPr>
            <w:rStyle w:val="Emphasis"/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Style w:val="Emphasis"/>
            <w:rFonts w:ascii="Arial" w:hAnsi="Arial" w:cs="Arial"/>
            <w:color w:val="333333"/>
            <w:sz w:val="18"/>
            <w:szCs w:val="18"/>
          </w:rPr>
          <w:t>tắt</w:t>
        </w:r>
        <w:proofErr w:type="spellEnd"/>
        <w:r>
          <w:rPr>
            <w:rStyle w:val="Emphasis"/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Style w:val="Emphasis"/>
            <w:rFonts w:ascii="Arial" w:hAnsi="Arial" w:cs="Arial"/>
            <w:color w:val="333333"/>
            <w:sz w:val="18"/>
            <w:szCs w:val="18"/>
          </w:rPr>
          <w:t>với</w:t>
        </w:r>
        <w:proofErr w:type="spellEnd"/>
        <w:r>
          <w:rPr>
            <w:rStyle w:val="Emphasis"/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Style w:val="Emphasis"/>
            <w:rFonts w:ascii="Arial" w:hAnsi="Arial" w:cs="Arial"/>
            <w:color w:val="333333"/>
            <w:sz w:val="18"/>
            <w:szCs w:val="18"/>
          </w:rPr>
          <w:t>nhóm</w:t>
        </w:r>
        <w:proofErr w:type="spellEnd"/>
        <w:r>
          <w:rPr>
            <w:rStyle w:val="Emphasis"/>
            <w:rFonts w:ascii="Arial" w:hAnsi="Arial" w:cs="Arial"/>
            <w:color w:val="333333"/>
            <w:sz w:val="18"/>
            <w:szCs w:val="18"/>
          </w:rPr>
          <w:t xml:space="preserve"> IMAGE</w:t>
        </w:r>
      </w:ins>
    </w:p>
    <w:p w:rsidR="00FB5733" w:rsidRDefault="00FB5733" w:rsidP="00FB5733">
      <w:pPr>
        <w:pStyle w:val="NormalWeb"/>
        <w:rPr>
          <w:ins w:id="22" w:author="Unknown"/>
          <w:rFonts w:ascii="Arial" w:hAnsi="Arial" w:cs="Arial"/>
          <w:color w:val="333333"/>
          <w:sz w:val="18"/>
          <w:szCs w:val="18"/>
        </w:rPr>
      </w:pPr>
      <w:ins w:id="23" w:author="Unknown">
        <w:r>
          <w:rPr>
            <w:rStyle w:val="Strong"/>
            <w:rFonts w:ascii="Arial" w:hAnsi="Arial" w:cs="Arial"/>
            <w:color w:val="333333"/>
            <w:sz w:val="18"/>
            <w:szCs w:val="18"/>
          </w:rPr>
          <w:t xml:space="preserve">- CTRL + L: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Bảng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Levels</w:t>
        </w:r>
        <w:r>
          <w:rPr>
            <w:rFonts w:ascii="Arial" w:hAnsi="Arial" w:cs="Arial"/>
            <w:color w:val="333333"/>
            <w:sz w:val="18"/>
            <w:szCs w:val="18"/>
          </w:rPr>
          <w:br/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>- CTRL + SHIFT + L:</w:t>
        </w:r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Tự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động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chỉnh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Levels</w:t>
        </w:r>
        <w:r>
          <w:rPr>
            <w:rFonts w:ascii="Arial" w:hAnsi="Arial" w:cs="Arial"/>
            <w:color w:val="333333"/>
            <w:sz w:val="18"/>
            <w:szCs w:val="18"/>
          </w:rPr>
          <w:br/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>- CTRL + ALT + SHIFT + L:</w:t>
        </w:r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Tự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động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chỉnh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Contrast</w:t>
        </w:r>
        <w:r>
          <w:rPr>
            <w:rFonts w:ascii="Arial" w:hAnsi="Arial" w:cs="Arial"/>
            <w:color w:val="333333"/>
            <w:sz w:val="18"/>
            <w:szCs w:val="18"/>
          </w:rPr>
          <w:br/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>- CTRL + M:</w:t>
        </w:r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Bảng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Curves</w:t>
        </w:r>
        <w:r>
          <w:rPr>
            <w:rFonts w:ascii="Arial" w:hAnsi="Arial" w:cs="Arial"/>
            <w:color w:val="333333"/>
            <w:sz w:val="18"/>
            <w:szCs w:val="18"/>
          </w:rPr>
          <w:br/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>- CTRL + B:</w:t>
        </w:r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Bảng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Color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Blance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br/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 xml:space="preserve">- CTRL + U: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Bảng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Hue/Saturation</w:t>
        </w:r>
        <w:r>
          <w:rPr>
            <w:rFonts w:ascii="Arial" w:hAnsi="Arial" w:cs="Arial"/>
            <w:color w:val="333333"/>
            <w:sz w:val="18"/>
            <w:szCs w:val="18"/>
          </w:rPr>
          <w:br/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 xml:space="preserve">- CTRL + SHIFT + U: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Bảng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Desaturate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br/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>- CTRL + I:</w:t>
        </w:r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Bảng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Invert</w:t>
        </w:r>
      </w:ins>
    </w:p>
    <w:p w:rsidR="00FB5733" w:rsidRDefault="00FB5733" w:rsidP="00FB5733">
      <w:pPr>
        <w:pStyle w:val="NormalWeb"/>
        <w:rPr>
          <w:ins w:id="24" w:author="Unknown"/>
          <w:rFonts w:ascii="Arial" w:hAnsi="Arial" w:cs="Arial"/>
          <w:color w:val="333333"/>
          <w:sz w:val="18"/>
          <w:szCs w:val="18"/>
        </w:rPr>
      </w:pPr>
      <w:proofErr w:type="spellStart"/>
      <w:ins w:id="25" w:author="Unknown">
        <w:r>
          <w:rPr>
            <w:rStyle w:val="Emphasis"/>
            <w:rFonts w:ascii="Arial" w:hAnsi="Arial" w:cs="Arial"/>
            <w:color w:val="333333"/>
            <w:sz w:val="18"/>
            <w:szCs w:val="18"/>
          </w:rPr>
          <w:t>Cách</w:t>
        </w:r>
        <w:proofErr w:type="spellEnd"/>
        <w:r>
          <w:rPr>
            <w:rStyle w:val="Emphasis"/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Style w:val="Emphasis"/>
            <w:rFonts w:ascii="Arial" w:hAnsi="Arial" w:cs="Arial"/>
            <w:color w:val="333333"/>
            <w:sz w:val="18"/>
            <w:szCs w:val="18"/>
          </w:rPr>
          <w:t>lệnh</w:t>
        </w:r>
        <w:proofErr w:type="spellEnd"/>
        <w:r>
          <w:rPr>
            <w:rStyle w:val="Emphasis"/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Style w:val="Emphasis"/>
            <w:rFonts w:ascii="Arial" w:hAnsi="Arial" w:cs="Arial"/>
            <w:color w:val="333333"/>
            <w:sz w:val="18"/>
            <w:szCs w:val="18"/>
          </w:rPr>
          <w:t>tắt</w:t>
        </w:r>
        <w:proofErr w:type="spellEnd"/>
        <w:r>
          <w:rPr>
            <w:rStyle w:val="Emphasis"/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Style w:val="Emphasis"/>
            <w:rFonts w:ascii="Arial" w:hAnsi="Arial" w:cs="Arial"/>
            <w:color w:val="333333"/>
            <w:sz w:val="18"/>
            <w:szCs w:val="18"/>
          </w:rPr>
          <w:t>với</w:t>
        </w:r>
        <w:proofErr w:type="spellEnd"/>
        <w:r>
          <w:rPr>
            <w:rStyle w:val="Emphasis"/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Style w:val="Emphasis"/>
            <w:rFonts w:ascii="Arial" w:hAnsi="Arial" w:cs="Arial"/>
            <w:color w:val="333333"/>
            <w:sz w:val="18"/>
            <w:szCs w:val="18"/>
          </w:rPr>
          <w:t>nhóm</w:t>
        </w:r>
        <w:proofErr w:type="spellEnd"/>
        <w:r>
          <w:rPr>
            <w:rStyle w:val="Emphasis"/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Style w:val="Emphasis"/>
            <w:rFonts w:ascii="Arial" w:hAnsi="Arial" w:cs="Arial"/>
            <w:color w:val="333333"/>
            <w:sz w:val="18"/>
            <w:szCs w:val="18"/>
          </w:rPr>
          <w:t>lệnh</w:t>
        </w:r>
        <w:proofErr w:type="spellEnd"/>
        <w:r>
          <w:rPr>
            <w:rStyle w:val="Emphasis"/>
            <w:rFonts w:ascii="Arial" w:hAnsi="Arial" w:cs="Arial"/>
            <w:color w:val="333333"/>
            <w:sz w:val="18"/>
            <w:szCs w:val="18"/>
          </w:rPr>
          <w:t xml:space="preserve"> EDIT</w:t>
        </w:r>
      </w:ins>
    </w:p>
    <w:p w:rsidR="00FB5733" w:rsidRDefault="00FB5733" w:rsidP="00FB5733">
      <w:pPr>
        <w:pStyle w:val="NormalWeb"/>
        <w:rPr>
          <w:ins w:id="26" w:author="Unknown"/>
          <w:rFonts w:ascii="Arial" w:hAnsi="Arial" w:cs="Arial"/>
          <w:color w:val="333333"/>
          <w:sz w:val="18"/>
          <w:szCs w:val="18"/>
        </w:rPr>
      </w:pPr>
      <w:ins w:id="27" w:author="Unknown">
        <w:r>
          <w:rPr>
            <w:rFonts w:ascii="Arial" w:hAnsi="Arial" w:cs="Arial"/>
            <w:color w:val="333333"/>
            <w:sz w:val="18"/>
            <w:szCs w:val="18"/>
          </w:rPr>
          <w:t xml:space="preserve">- </w:t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>[</w:t>
        </w:r>
        <w:r>
          <w:rPr>
            <w:rFonts w:ascii="Arial" w:hAnsi="Arial" w:cs="Arial"/>
            <w:color w:val="333333"/>
            <w:sz w:val="18"/>
            <w:szCs w:val="18"/>
          </w:rPr>
          <w:t xml:space="preserve">: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Phóng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to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nét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bút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br/>
        </w:r>
        <w:proofErr w:type="gramStart"/>
        <w:r>
          <w:rPr>
            <w:rFonts w:ascii="Arial" w:hAnsi="Arial" w:cs="Arial"/>
            <w:color w:val="333333"/>
            <w:sz w:val="18"/>
            <w:szCs w:val="18"/>
          </w:rPr>
          <w:t xml:space="preserve">- </w:t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>]</w:t>
        </w:r>
        <w:proofErr w:type="gramEnd"/>
        <w:r>
          <w:rPr>
            <w:rStyle w:val="Strong"/>
            <w:rFonts w:ascii="Arial" w:hAnsi="Arial" w:cs="Arial"/>
            <w:color w:val="333333"/>
            <w:sz w:val="18"/>
            <w:szCs w:val="18"/>
          </w:rPr>
          <w:t>:</w:t>
        </w:r>
        <w:r>
          <w:rPr>
            <w:rFonts w:ascii="Arial" w:hAnsi="Arial" w:cs="Arial"/>
            <w:color w:val="333333"/>
            <w:sz w:val="18"/>
            <w:szCs w:val="18"/>
          </w:rPr>
          <w:t xml:space="preserve"> Thu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nhỏ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nét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bút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br/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>- CTRL + Z:</w:t>
        </w:r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Trở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lại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bước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vừa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làm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br/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 xml:space="preserve">- CTRL + ALT + Z: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Trở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lại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nhiều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bước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br/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 xml:space="preserve">- CTRL + X: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Cắt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br/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>- CTRL + C:</w:t>
        </w:r>
        <w:r>
          <w:rPr>
            <w:rFonts w:ascii="Arial" w:hAnsi="Arial" w:cs="Arial"/>
            <w:color w:val="333333"/>
            <w:sz w:val="18"/>
            <w:szCs w:val="18"/>
          </w:rPr>
          <w:t xml:space="preserve"> Copy</w:t>
        </w:r>
        <w:r>
          <w:rPr>
            <w:rFonts w:ascii="Arial" w:hAnsi="Arial" w:cs="Arial"/>
            <w:color w:val="333333"/>
            <w:sz w:val="18"/>
            <w:szCs w:val="18"/>
          </w:rPr>
          <w:br/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>- CTRL + SHIFT + C:</w:t>
        </w:r>
        <w:r>
          <w:rPr>
            <w:rFonts w:ascii="Arial" w:hAnsi="Arial" w:cs="Arial"/>
            <w:color w:val="333333"/>
            <w:sz w:val="18"/>
            <w:szCs w:val="18"/>
          </w:rPr>
          <w:t xml:space="preserve"> Copy Merged</w:t>
        </w:r>
        <w:r>
          <w:rPr>
            <w:rFonts w:ascii="Arial" w:hAnsi="Arial" w:cs="Arial"/>
            <w:color w:val="333333"/>
            <w:sz w:val="18"/>
            <w:szCs w:val="18"/>
          </w:rPr>
          <w:br/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 xml:space="preserve">- CTRL + V: </w:t>
        </w:r>
        <w:r>
          <w:rPr>
            <w:rFonts w:ascii="Arial" w:hAnsi="Arial" w:cs="Arial"/>
            <w:color w:val="333333"/>
            <w:sz w:val="18"/>
            <w:szCs w:val="18"/>
          </w:rPr>
          <w:t>Paste</w:t>
        </w:r>
        <w:r>
          <w:rPr>
            <w:rFonts w:ascii="Arial" w:hAnsi="Arial" w:cs="Arial"/>
            <w:color w:val="333333"/>
            <w:sz w:val="18"/>
            <w:szCs w:val="18"/>
          </w:rPr>
          <w:br/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 xml:space="preserve">- CTRL + SHIFT + CTRL + V: </w:t>
        </w:r>
        <w:r>
          <w:rPr>
            <w:rFonts w:ascii="Arial" w:hAnsi="Arial" w:cs="Arial"/>
            <w:color w:val="333333"/>
            <w:sz w:val="18"/>
            <w:szCs w:val="18"/>
          </w:rPr>
          <w:t xml:space="preserve">Paste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chồng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lên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br/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 xml:space="preserve">- CTRL + T: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Xoay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hình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/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Chỉnh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ti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lệ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br/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>- CTRL + SHIFT + T:</w:t>
        </w:r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Làm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lại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bước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Free Transform</w:t>
        </w:r>
      </w:ins>
    </w:p>
    <w:p w:rsidR="00FB5733" w:rsidRDefault="00FB5733" w:rsidP="00FB5733">
      <w:pPr>
        <w:pStyle w:val="NormalWeb"/>
        <w:rPr>
          <w:ins w:id="28" w:author="Unknown"/>
          <w:rFonts w:ascii="Arial" w:hAnsi="Arial" w:cs="Arial"/>
          <w:color w:val="333333"/>
          <w:sz w:val="18"/>
          <w:szCs w:val="18"/>
        </w:rPr>
      </w:pPr>
      <w:proofErr w:type="spellStart"/>
      <w:ins w:id="29" w:author="Unknown">
        <w:r>
          <w:rPr>
            <w:rStyle w:val="Emphasis"/>
            <w:rFonts w:ascii="Arial" w:hAnsi="Arial" w:cs="Arial"/>
            <w:color w:val="333333"/>
            <w:sz w:val="18"/>
            <w:szCs w:val="18"/>
          </w:rPr>
          <w:lastRenderedPageBreak/>
          <w:t>Nhóm</w:t>
        </w:r>
        <w:proofErr w:type="spellEnd"/>
        <w:r>
          <w:rPr>
            <w:rStyle w:val="Emphasis"/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Style w:val="Emphasis"/>
            <w:rFonts w:ascii="Arial" w:hAnsi="Arial" w:cs="Arial"/>
            <w:color w:val="333333"/>
            <w:sz w:val="18"/>
            <w:szCs w:val="18"/>
          </w:rPr>
          <w:t>phím</w:t>
        </w:r>
        <w:proofErr w:type="spellEnd"/>
        <w:r>
          <w:rPr>
            <w:rStyle w:val="Emphasis"/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Style w:val="Emphasis"/>
            <w:rFonts w:ascii="Arial" w:hAnsi="Arial" w:cs="Arial"/>
            <w:color w:val="333333"/>
            <w:sz w:val="18"/>
            <w:szCs w:val="18"/>
          </w:rPr>
          <w:t>tắt</w:t>
        </w:r>
        <w:proofErr w:type="spellEnd"/>
        <w:r>
          <w:rPr>
            <w:rStyle w:val="Emphasis"/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Style w:val="Emphasis"/>
            <w:rFonts w:ascii="Arial" w:hAnsi="Arial" w:cs="Arial"/>
            <w:color w:val="333333"/>
            <w:sz w:val="18"/>
            <w:szCs w:val="18"/>
          </w:rPr>
          <w:t>công</w:t>
        </w:r>
        <w:proofErr w:type="spellEnd"/>
        <w:r>
          <w:rPr>
            <w:rStyle w:val="Emphasis"/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Style w:val="Emphasis"/>
            <w:rFonts w:ascii="Arial" w:hAnsi="Arial" w:cs="Arial"/>
            <w:color w:val="333333"/>
            <w:sz w:val="18"/>
            <w:szCs w:val="18"/>
          </w:rPr>
          <w:t>cụ</w:t>
        </w:r>
        <w:proofErr w:type="spellEnd"/>
        <w:r>
          <w:rPr>
            <w:rStyle w:val="Emphasis"/>
            <w:rFonts w:ascii="Arial" w:hAnsi="Arial" w:cs="Arial"/>
            <w:color w:val="333333"/>
            <w:sz w:val="18"/>
            <w:szCs w:val="18"/>
          </w:rPr>
          <w:t xml:space="preserve"> -Toolbar</w:t>
        </w:r>
      </w:ins>
    </w:p>
    <w:p w:rsidR="00FB5733" w:rsidRDefault="00FB5733" w:rsidP="00FB5733">
      <w:pPr>
        <w:pStyle w:val="NormalWeb"/>
        <w:rPr>
          <w:ins w:id="30" w:author="Unknown"/>
          <w:rFonts w:ascii="Arial" w:hAnsi="Arial" w:cs="Arial"/>
          <w:color w:val="333333"/>
          <w:sz w:val="18"/>
          <w:szCs w:val="18"/>
        </w:rPr>
      </w:pPr>
      <w:ins w:id="31" w:author="Unknown">
        <w:r>
          <w:rPr>
            <w:rStyle w:val="Strong"/>
            <w:rFonts w:ascii="Arial" w:hAnsi="Arial" w:cs="Arial"/>
            <w:color w:val="333333"/>
            <w:sz w:val="18"/>
            <w:szCs w:val="18"/>
          </w:rPr>
          <w:t xml:space="preserve">- V: </w:t>
        </w:r>
        <w:r>
          <w:rPr>
            <w:rFonts w:ascii="Arial" w:hAnsi="Arial" w:cs="Arial"/>
            <w:color w:val="333333"/>
            <w:sz w:val="18"/>
            <w:szCs w:val="18"/>
          </w:rPr>
          <w:t xml:space="preserve">Di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chuyển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br/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 xml:space="preserve">- M: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Tạo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vùng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chọn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br/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>- L:</w:t>
        </w:r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Tạo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vùng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chọn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tự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do</w:t>
        </w:r>
        <w:r>
          <w:rPr>
            <w:rFonts w:ascii="Arial" w:hAnsi="Arial" w:cs="Arial"/>
            <w:color w:val="333333"/>
            <w:sz w:val="18"/>
            <w:szCs w:val="18"/>
          </w:rPr>
          <w:br/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 xml:space="preserve">- W: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Tạo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vùng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chọn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theo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màu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br/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 xml:space="preserve">- C: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Cắt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hình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br/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>- I:</w:t>
        </w:r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Chấm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proofErr w:type="gramStart"/>
        <w:r>
          <w:rPr>
            <w:rFonts w:ascii="Arial" w:hAnsi="Arial" w:cs="Arial"/>
            <w:color w:val="333333"/>
            <w:sz w:val="18"/>
            <w:szCs w:val="18"/>
          </w:rPr>
          <w:t>màu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.</w:t>
        </w:r>
        <w:proofErr w:type="gram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Thước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kẻ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br/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>- J:</w:t>
        </w:r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Chấm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sửa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chỗ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chưa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hoàn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chỉnh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br/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 xml:space="preserve">- B: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Nét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bút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br/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>- S:</w:t>
        </w:r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Lấy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mẫu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từ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1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ảnh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br/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 xml:space="preserve">- Y: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Gọi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lại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thông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số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cũ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của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ảnh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br/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 xml:space="preserve">- E: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Tẩy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br/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>- G:</w:t>
        </w:r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Đổ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màu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>/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Đổ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màu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chuyển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br/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>- . :</w:t>
        </w:r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Mô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tả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hiện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tường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miết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tay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br/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>- O:</w:t>
        </w:r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Làm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tối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ảnh</w:t>
        </w:r>
        <w:bookmarkStart w:id="32" w:name="_GoBack"/>
        <w:bookmarkEnd w:id="32"/>
        <w:proofErr w:type="spellEnd"/>
        <w:r>
          <w:rPr>
            <w:rFonts w:ascii="Arial" w:hAnsi="Arial" w:cs="Arial"/>
            <w:color w:val="333333"/>
            <w:sz w:val="18"/>
            <w:szCs w:val="18"/>
          </w:rPr>
          <w:br/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 xml:space="preserve">- P: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Tạo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đường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gramStart"/>
        <w:r>
          <w:rPr>
            <w:rFonts w:ascii="Arial" w:hAnsi="Arial" w:cs="Arial"/>
            <w:color w:val="333333"/>
            <w:sz w:val="18"/>
            <w:szCs w:val="18"/>
          </w:rPr>
          <w:t>path .</w:t>
        </w:r>
        <w:proofErr w:type="gram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gramStart"/>
        <w:r>
          <w:rPr>
            <w:rFonts w:ascii="Arial" w:hAnsi="Arial" w:cs="Arial"/>
            <w:color w:val="333333"/>
            <w:sz w:val="18"/>
            <w:szCs w:val="18"/>
          </w:rPr>
          <w:t>vector</w:t>
        </w:r>
        <w:r>
          <w:rPr>
            <w:rFonts w:ascii="Arial" w:hAnsi="Arial" w:cs="Arial"/>
            <w:color w:val="333333"/>
            <w:sz w:val="18"/>
            <w:szCs w:val="18"/>
          </w:rPr>
          <w:br/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>-</w:t>
        </w:r>
        <w:proofErr w:type="gramEnd"/>
        <w:r>
          <w:rPr>
            <w:rStyle w:val="Strong"/>
            <w:rFonts w:ascii="Arial" w:hAnsi="Arial" w:cs="Arial"/>
            <w:color w:val="333333"/>
            <w:sz w:val="18"/>
            <w:szCs w:val="18"/>
          </w:rPr>
          <w:t xml:space="preserve"> T:</w:t>
        </w:r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Viết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chữ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br/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 xml:space="preserve">- A: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Chọn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đường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Path . Vector</w:t>
        </w:r>
        <w:r>
          <w:rPr>
            <w:rFonts w:ascii="Arial" w:hAnsi="Arial" w:cs="Arial"/>
            <w:color w:val="333333"/>
            <w:sz w:val="18"/>
            <w:szCs w:val="18"/>
          </w:rPr>
          <w:br/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 xml:space="preserve">- U: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Vẽ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các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hình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cơ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bản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br/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>- H:</w:t>
        </w:r>
        <w:r>
          <w:rPr>
            <w:rFonts w:ascii="Arial" w:hAnsi="Arial" w:cs="Arial"/>
            <w:color w:val="333333"/>
            <w:sz w:val="18"/>
            <w:szCs w:val="18"/>
          </w:rPr>
          <w:t xml:space="preserve"> Hand Tool</w:t>
        </w:r>
        <w:r>
          <w:rPr>
            <w:rFonts w:ascii="Arial" w:hAnsi="Arial" w:cs="Arial"/>
            <w:color w:val="333333"/>
            <w:sz w:val="18"/>
            <w:szCs w:val="18"/>
          </w:rPr>
          <w:br/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>- Z:</w:t>
        </w:r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Phóng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to /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nhỏ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hình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br/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>- D:</w:t>
        </w:r>
        <w:r>
          <w:rPr>
            <w:rFonts w:ascii="Arial" w:hAnsi="Arial" w:cs="Arial"/>
            <w:color w:val="333333"/>
            <w:sz w:val="18"/>
            <w:szCs w:val="18"/>
          </w:rPr>
          <w:t>  Background</w:t>
        </w:r>
        <w:r>
          <w:rPr>
            <w:rFonts w:ascii="Arial" w:hAnsi="Arial" w:cs="Arial"/>
            <w:color w:val="333333"/>
            <w:sz w:val="18"/>
            <w:szCs w:val="18"/>
          </w:rPr>
          <w:br/>
          <w:t xml:space="preserve">- Color Quay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về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màu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cơ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bản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ban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dầu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br/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>- X: </w:t>
        </w:r>
        <w:r>
          <w:rPr>
            <w:rFonts w:ascii="Arial" w:hAnsi="Arial" w:cs="Arial"/>
            <w:color w:val="333333"/>
            <w:sz w:val="18"/>
            <w:szCs w:val="18"/>
          </w:rPr>
          <w:t xml:space="preserve"> Foreground</w:t>
        </w:r>
        <w:r>
          <w:rPr>
            <w:rFonts w:ascii="Arial" w:hAnsi="Arial" w:cs="Arial"/>
            <w:color w:val="333333"/>
            <w:sz w:val="18"/>
            <w:szCs w:val="18"/>
          </w:rPr>
          <w:br/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>- &amp;:</w:t>
        </w:r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Đổi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màu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trên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bảng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mà</w:t>
        </w:r>
        <w:proofErr w:type="spellEnd"/>
      </w:ins>
    </w:p>
    <w:p w:rsidR="00FB5733" w:rsidRDefault="00FB5733" w:rsidP="00FB5733">
      <w:pPr>
        <w:pStyle w:val="NormalWeb"/>
        <w:rPr>
          <w:ins w:id="33" w:author="Unknown"/>
          <w:rFonts w:ascii="Arial" w:hAnsi="Arial" w:cs="Arial"/>
          <w:color w:val="333333"/>
          <w:sz w:val="18"/>
          <w:szCs w:val="18"/>
        </w:rPr>
      </w:pPr>
      <w:proofErr w:type="spellStart"/>
      <w:ins w:id="34" w:author="Unknown">
        <w:r>
          <w:rPr>
            <w:rStyle w:val="Emphasis"/>
            <w:rFonts w:ascii="Arial" w:hAnsi="Arial" w:cs="Arial"/>
            <w:color w:val="333333"/>
            <w:sz w:val="18"/>
            <w:szCs w:val="18"/>
          </w:rPr>
          <w:t>Nhóm</w:t>
        </w:r>
        <w:proofErr w:type="spellEnd"/>
        <w:r>
          <w:rPr>
            <w:rStyle w:val="Emphasis"/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Style w:val="Emphasis"/>
            <w:rFonts w:ascii="Arial" w:hAnsi="Arial" w:cs="Arial"/>
            <w:color w:val="333333"/>
            <w:sz w:val="18"/>
            <w:szCs w:val="18"/>
          </w:rPr>
          <w:t>phím</w:t>
        </w:r>
        <w:proofErr w:type="spellEnd"/>
        <w:r>
          <w:rPr>
            <w:rStyle w:val="Emphasis"/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Style w:val="Emphasis"/>
            <w:rFonts w:ascii="Arial" w:hAnsi="Arial" w:cs="Arial"/>
            <w:color w:val="333333"/>
            <w:sz w:val="18"/>
            <w:szCs w:val="18"/>
          </w:rPr>
          <w:t>tắt</w:t>
        </w:r>
        <w:proofErr w:type="spellEnd"/>
        <w:r>
          <w:rPr>
            <w:rStyle w:val="Emphasis"/>
            <w:rFonts w:ascii="Arial" w:hAnsi="Arial" w:cs="Arial"/>
            <w:color w:val="333333"/>
            <w:sz w:val="18"/>
            <w:szCs w:val="18"/>
          </w:rPr>
          <w:t xml:space="preserve"> VIEW</w:t>
        </w:r>
      </w:ins>
    </w:p>
    <w:p w:rsidR="00FB5733" w:rsidRDefault="00FB5733" w:rsidP="00FB5733">
      <w:pPr>
        <w:pStyle w:val="NormalWeb"/>
        <w:rPr>
          <w:ins w:id="35" w:author="Unknown"/>
          <w:rFonts w:ascii="Arial" w:hAnsi="Arial" w:cs="Arial"/>
          <w:color w:val="333333"/>
          <w:sz w:val="18"/>
          <w:szCs w:val="18"/>
        </w:rPr>
      </w:pPr>
      <w:ins w:id="36" w:author="Unknown">
        <w:r>
          <w:rPr>
            <w:rStyle w:val="Strong"/>
            <w:rFonts w:ascii="Arial" w:hAnsi="Arial" w:cs="Arial"/>
            <w:color w:val="333333"/>
            <w:sz w:val="18"/>
            <w:szCs w:val="18"/>
          </w:rPr>
          <w:t>- CTRL + Y:</w:t>
        </w:r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Xem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màu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CMYK</w:t>
        </w:r>
        <w:r>
          <w:rPr>
            <w:rFonts w:ascii="Arial" w:hAnsi="Arial" w:cs="Arial"/>
            <w:color w:val="333333"/>
            <w:sz w:val="18"/>
            <w:szCs w:val="18"/>
          </w:rPr>
          <w:br/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>- CTRL + SHIFT + Y:</w:t>
        </w:r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Xem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gam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màu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ngoài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hệ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CMYK</w:t>
        </w:r>
        <w:r>
          <w:rPr>
            <w:rFonts w:ascii="Arial" w:hAnsi="Arial" w:cs="Arial"/>
            <w:color w:val="333333"/>
            <w:sz w:val="18"/>
            <w:szCs w:val="18"/>
          </w:rPr>
          <w:br/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 xml:space="preserve">- CTRL + +: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Phóng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to</w:t>
        </w:r>
        <w:r>
          <w:rPr>
            <w:rFonts w:ascii="Arial" w:hAnsi="Arial" w:cs="Arial"/>
            <w:color w:val="333333"/>
            <w:sz w:val="18"/>
            <w:szCs w:val="18"/>
          </w:rPr>
          <w:br/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 xml:space="preserve">- CTRL + –: </w:t>
        </w:r>
        <w:r>
          <w:rPr>
            <w:rFonts w:ascii="Arial" w:hAnsi="Arial" w:cs="Arial"/>
            <w:color w:val="333333"/>
            <w:sz w:val="18"/>
            <w:szCs w:val="18"/>
          </w:rPr>
          <w:t xml:space="preserve">Thu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nhỏ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br/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>- CTRL + 0:</w:t>
        </w:r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Xem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hình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tràn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màn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hình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br/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>- CTRL + SHIFT + H:</w:t>
        </w:r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Ẩn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các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đường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Path</w:t>
        </w:r>
        <w:r>
          <w:rPr>
            <w:rFonts w:ascii="Arial" w:hAnsi="Arial" w:cs="Arial"/>
            <w:color w:val="333333"/>
            <w:sz w:val="18"/>
            <w:szCs w:val="18"/>
          </w:rPr>
          <w:br/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 xml:space="preserve">- CTRL + R: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Hiện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thước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br/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 xml:space="preserve">- CTRL + ;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Ẩn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Guides</w:t>
        </w:r>
        <w:r>
          <w:rPr>
            <w:rFonts w:ascii="Arial" w:hAnsi="Arial" w:cs="Arial"/>
            <w:color w:val="333333"/>
            <w:sz w:val="18"/>
            <w:szCs w:val="18"/>
          </w:rPr>
          <w:br/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 xml:space="preserve">- CTRL + SHIFT + ;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Nhẩy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bằng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Guides</w:t>
        </w:r>
        <w:r>
          <w:rPr>
            <w:rFonts w:ascii="Arial" w:hAnsi="Arial" w:cs="Arial"/>
            <w:color w:val="333333"/>
            <w:sz w:val="18"/>
            <w:szCs w:val="18"/>
          </w:rPr>
          <w:br/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>- CTRL + ALT + ;</w:t>
        </w:r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Khoá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Guides</w:t>
        </w:r>
        <w:r>
          <w:rPr>
            <w:rFonts w:ascii="Arial" w:hAnsi="Arial" w:cs="Arial"/>
            <w:color w:val="333333"/>
            <w:sz w:val="18"/>
            <w:szCs w:val="18"/>
          </w:rPr>
          <w:br/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 xml:space="preserve">- CTRL + “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Hiện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lưới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br/>
        </w:r>
        <w:r>
          <w:rPr>
            <w:rStyle w:val="Strong"/>
            <w:rFonts w:ascii="Arial" w:hAnsi="Arial" w:cs="Arial"/>
            <w:color w:val="333333"/>
            <w:sz w:val="18"/>
            <w:szCs w:val="18"/>
          </w:rPr>
          <w:t>- CTRL + SHIFT + ‘</w:t>
        </w:r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Nhẩy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bằng</w:t>
        </w:r>
        <w:proofErr w:type="spellEnd"/>
        <w:r>
          <w:rPr>
            <w:rFonts w:ascii="Arial" w:hAnsi="Arial" w:cs="Arial"/>
            <w:color w:val="333333"/>
            <w:sz w:val="18"/>
            <w:szCs w:val="18"/>
          </w:rPr>
          <w:t xml:space="preserve"> </w:t>
        </w:r>
        <w:proofErr w:type="spellStart"/>
        <w:r>
          <w:rPr>
            <w:rFonts w:ascii="Arial" w:hAnsi="Arial" w:cs="Arial"/>
            <w:color w:val="333333"/>
            <w:sz w:val="18"/>
            <w:szCs w:val="18"/>
          </w:rPr>
          <w:t>lưới</w:t>
        </w:r>
        <w:proofErr w:type="spellEnd"/>
      </w:ins>
    </w:p>
    <w:p w:rsidR="005C2F58" w:rsidRDefault="005C2F58"/>
    <w:sectPr w:rsidR="005C2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EED"/>
    <w:rsid w:val="005C2F58"/>
    <w:rsid w:val="008D5EED"/>
    <w:rsid w:val="00FB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5733"/>
    <w:rPr>
      <w:strike w:val="0"/>
      <w:dstrike w:val="0"/>
      <w:color w:val="0000FF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FB5733"/>
    <w:rPr>
      <w:b w:val="0"/>
      <w:bCs w:val="0"/>
      <w:i/>
      <w:iCs/>
      <w:strike w:val="0"/>
      <w:dstrike w:val="0"/>
      <w:sz w:val="24"/>
      <w:szCs w:val="24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FB5733"/>
    <w:rPr>
      <w:b/>
      <w:bCs/>
      <w:i w:val="0"/>
      <w:iCs w:val="0"/>
      <w:strike w:val="0"/>
      <w:dstrike w:val="0"/>
      <w:sz w:val="24"/>
      <w:szCs w:val="24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FB573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5733"/>
    <w:rPr>
      <w:strike w:val="0"/>
      <w:dstrike w:val="0"/>
      <w:color w:val="0000FF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FB5733"/>
    <w:rPr>
      <w:b w:val="0"/>
      <w:bCs w:val="0"/>
      <w:i/>
      <w:iCs/>
      <w:strike w:val="0"/>
      <w:dstrike w:val="0"/>
      <w:sz w:val="24"/>
      <w:szCs w:val="24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FB5733"/>
    <w:rPr>
      <w:b/>
      <w:bCs/>
      <w:i w:val="0"/>
      <w:iCs w:val="0"/>
      <w:strike w:val="0"/>
      <w:dstrike w:val="0"/>
      <w:sz w:val="24"/>
      <w:szCs w:val="24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FB573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8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chimsau</dc:creator>
  <cp:keywords/>
  <dc:description/>
  <cp:lastModifiedBy>chimsau</cp:lastModifiedBy>
  <cp:revision>3</cp:revision>
  <dcterms:created xsi:type="dcterms:W3CDTF">2015-10-13T02:37:00Z</dcterms:created>
  <dcterms:modified xsi:type="dcterms:W3CDTF">2015-10-13T02:37:00Z</dcterms:modified>
</cp:coreProperties>
</file>